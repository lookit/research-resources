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961FB" w14:textId="77777777" w:rsidR="00CD5B53" w:rsidRDefault="000F4B15">
      <w:pPr>
        <w:spacing w:after="79" w:line="259" w:lineRule="auto"/>
        <w:ind w:left="0" w:right="7" w:firstLine="0"/>
        <w:jc w:val="center"/>
      </w:pPr>
      <w:r>
        <w:rPr>
          <w:sz w:val="28"/>
        </w:rPr>
        <w:t>Lookit Access Agreement</w:t>
      </w:r>
      <w:r>
        <w:rPr>
          <w:color w:val="000000"/>
          <w:sz w:val="28"/>
        </w:rPr>
        <w:t xml:space="preserve"> </w:t>
      </w:r>
    </w:p>
    <w:p w14:paraId="47B0AC74" w14:textId="5180E228" w:rsidR="00CD5B53" w:rsidRDefault="000F4B15">
      <w:pPr>
        <w:ind w:left="-5" w:right="0"/>
      </w:pPr>
      <w:r>
        <w:t>The undersigned Institution wishes to allow its Authorized Investigator(s) identified below (“Authorized Investigators”) to access Lookit</w:t>
      </w:r>
      <w:ins w:id="0" w:author="Microsoft Office User" w:date="2022-07-15T10:04:00Z">
        <w:r w:rsidR="00A257E3">
          <w:t xml:space="preserve"> for the purposes </w:t>
        </w:r>
      </w:ins>
      <w:ins w:id="1" w:author="Microsoft Office User" w:date="2022-07-15T10:05:00Z">
        <w:r w:rsidR="00A257E3">
          <w:t xml:space="preserve">and dates </w:t>
        </w:r>
      </w:ins>
      <w:ins w:id="2" w:author="Microsoft Office User" w:date="2022-07-15T10:07:00Z">
        <w:r w:rsidR="00A257E3">
          <w:t xml:space="preserve">of the </w:t>
        </w:r>
      </w:ins>
      <w:ins w:id="3" w:author="Microsoft Office User" w:date="2022-07-15T10:04:00Z">
        <w:r w:rsidR="00A257E3">
          <w:t>specific studies</w:t>
        </w:r>
      </w:ins>
      <w:ins w:id="4" w:author="Microsoft Office User" w:date="2022-07-15T10:09:00Z">
        <w:r w:rsidR="00A10AAB">
          <w:t xml:space="preserve"> </w:t>
        </w:r>
        <w:r w:rsidR="00A10AAB">
          <w:t>listed (“Authorized Studies”)</w:t>
        </w:r>
      </w:ins>
      <w:r>
        <w:t>. Lookit is an online platform for conducting developmental research studies developed by MIT’s Early Childhood Cognition Lab.</w:t>
      </w:r>
      <w:r>
        <w:rPr>
          <w:color w:val="000000"/>
        </w:rPr>
        <w:t xml:space="preserve"> </w:t>
      </w:r>
    </w:p>
    <w:p w14:paraId="5FD4C8E9" w14:textId="65311B2B" w:rsidR="00CD5B53" w:rsidRDefault="000F4B15">
      <w:pPr>
        <w:ind w:left="-5" w:right="0"/>
      </w:pPr>
      <w:r>
        <w:t xml:space="preserve">By signing this Access Agreement, effective as of the date entered below, both the Institution and Authorized Investigators hereby agree to its terms, including those found on the Lookit Platform at https://lookit.mit.edu/termsofuse, and hereby acknowledge receipt of and agree to be bound by such terms. The Lookit Platform terms and conditions may be amended at any time; notice of material changes will be posted in the Lookit Slack workspace and sent to the </w:t>
      </w:r>
      <w:proofErr w:type="spellStart"/>
      <w:r>
        <w:t>lookit</w:t>
      </w:r>
      <w:proofErr w:type="spellEnd"/>
      <w:r>
        <w:t>-terms-notifications mailing list (https://mailman.mit.edu/mailman/listinfo/lookit-terms-notifications). In addition, the Institution and Authorized Investigators hereby agree to use Lookit and data obtained through it exclusively for the purpose of scientific research or education under an academic, research, government, health, or commercial entity (but in the last case, solely for non-commercial purposes).</w:t>
      </w:r>
      <w:r>
        <w:rPr>
          <w:color w:val="000000"/>
        </w:rPr>
        <w:t xml:space="preserve"> </w:t>
      </w:r>
    </w:p>
    <w:p w14:paraId="012C8CA2" w14:textId="77777777" w:rsidR="00CD5B53" w:rsidRDefault="000F4B15">
      <w:pPr>
        <w:ind w:left="-5" w:right="0"/>
      </w:pPr>
      <w:r>
        <w:t>By signing this Access Agreement, the Institution verifies that (a) it maintains an ethics committee or Institutional Review Board with U.S. or U.K.-equivalent standards that reviews and approves research involving human subjects, (b) the person executing this Access Agreement on behalf of the Institution has the authority to do so, and (c) that the Institution accepts responsibility for its Authorized Investigators’ actions related to the use of Lookit.</w:t>
      </w:r>
      <w:r>
        <w:rPr>
          <w:color w:val="000000"/>
        </w:rPr>
        <w:t xml:space="preserve"> </w:t>
      </w:r>
    </w:p>
    <w:p w14:paraId="251BCB3D" w14:textId="77777777" w:rsidR="00CD5B53" w:rsidRDefault="000F4B15">
      <w:pPr>
        <w:ind w:left="-5" w:right="0"/>
      </w:pPr>
      <w:r>
        <w:t xml:space="preserve">By signing this Access Agreement, each Authorized Investigator agrees that (a) all studies </w:t>
      </w:r>
      <w:proofErr w:type="gramStart"/>
      <w:r>
        <w:t>conducted  by</w:t>
      </w:r>
      <w:proofErr w:type="gramEnd"/>
      <w:r>
        <w:t xml:space="preserve"> the Authorized Investigator on Lookit will be approved by the Institution’s ethics committee or Institutional Review Board before beginning data collection and (b) the Authorized Investigator has ethics training that addresses human subjects policy and issues.</w:t>
      </w:r>
      <w:r>
        <w:rPr>
          <w:color w:val="000000"/>
        </w:rPr>
        <w:t xml:space="preserve"> </w:t>
      </w:r>
    </w:p>
    <w:p w14:paraId="3650B954" w14:textId="77777777" w:rsidR="00CD5B53" w:rsidRDefault="000F4B15">
      <w:pPr>
        <w:ind w:left="-5" w:right="0"/>
      </w:pPr>
      <w:r>
        <w:t>The Institution agrees that MIT bears no responsibility for the use of Lookit or the information contained within it. The Institution indemnifies and renders harmless MIT from all claims, losses, liability, and other damages that arise from the Institution’s or Authorized Investigators’ violations of this Access Agreement or use of the Lookit Platform. In cases where the Institution is prohibited by law from indemnifying third parties, the Institution agrees that it will be responsible for the payment of claims, including for loss, personal injury, death, property damage, or otherwise, arising out of any act or omission of its employees or agents in connection with the performance of this agreement for which it is held liable under applicable law.</w:t>
      </w:r>
      <w:r>
        <w:rPr>
          <w:color w:val="000000"/>
        </w:rPr>
        <w:t xml:space="preserve"> </w:t>
      </w:r>
    </w:p>
    <w:p w14:paraId="51E2AC82" w14:textId="77777777" w:rsidR="00CD5B53" w:rsidRDefault="000F4B15">
      <w:pPr>
        <w:ind w:left="-5" w:right="0"/>
      </w:pPr>
      <w:r>
        <w:t>The Institution agrees that additional Authorized Investigators affiliated with the Institution may add themselves to this agreement by emailing a copy of this agreement including the additional Authorized Investigators to Lookit (lookit@mit.edu) and to the Authorized Institution Representative at the address listed below.</w:t>
      </w:r>
      <w:r>
        <w:rPr>
          <w:color w:val="000000"/>
        </w:rPr>
        <w:t xml:space="preserve"> </w:t>
      </w:r>
    </w:p>
    <w:p w14:paraId="0000E96C" w14:textId="77777777" w:rsidR="00CD5B53" w:rsidRDefault="000F4B15">
      <w:pPr>
        <w:ind w:left="-5" w:right="0"/>
      </w:pPr>
      <w:r>
        <w:t>As the Authorized Institution Representative (AIR), my signature below indicates that I have authority to bind my Institution under this agreement.</w:t>
      </w:r>
      <w:r>
        <w:rPr>
          <w:color w:val="000000"/>
        </w:rPr>
        <w:t xml:space="preserve"> </w:t>
      </w:r>
    </w:p>
    <w:p w14:paraId="3E0780D1" w14:textId="77777777" w:rsidR="00CD5B53" w:rsidRDefault="000F4B15">
      <w:pPr>
        <w:spacing w:after="137" w:line="259" w:lineRule="auto"/>
        <w:ind w:left="-5" w:right="205"/>
        <w:jc w:val="left"/>
      </w:pPr>
      <w:r>
        <w:t>Institution:</w:t>
      </w:r>
      <w:r>
        <w:rPr>
          <w:b/>
          <w:i/>
        </w:rPr>
        <w:t xml:space="preserve"> ____________________________________________</w:t>
      </w:r>
      <w:r>
        <w:rPr>
          <w:color w:val="000000"/>
        </w:rPr>
        <w:t xml:space="preserve"> </w:t>
      </w:r>
    </w:p>
    <w:p w14:paraId="40E5AEB0" w14:textId="77777777" w:rsidR="00CD5B53" w:rsidRDefault="000F4B15">
      <w:pPr>
        <w:spacing w:after="137" w:line="259" w:lineRule="auto"/>
        <w:ind w:left="-5" w:right="205"/>
        <w:jc w:val="left"/>
      </w:pPr>
      <w:r>
        <w:t xml:space="preserve">Name &amp; Title of AIR: </w:t>
      </w:r>
      <w:r>
        <w:rPr>
          <w:b/>
          <w:i/>
        </w:rPr>
        <w:t>____________________________________________</w:t>
      </w:r>
      <w:r>
        <w:rPr>
          <w:color w:val="000000"/>
        </w:rPr>
        <w:t xml:space="preserve"> </w:t>
      </w:r>
    </w:p>
    <w:p w14:paraId="466B789E" w14:textId="77777777" w:rsidR="00CD5B53" w:rsidRDefault="000F4B15">
      <w:pPr>
        <w:spacing w:after="137" w:line="259" w:lineRule="auto"/>
        <w:ind w:left="-5" w:right="205"/>
        <w:jc w:val="left"/>
      </w:pPr>
      <w:r>
        <w:t xml:space="preserve">Signature of AIR: </w:t>
      </w:r>
      <w:r>
        <w:rPr>
          <w:b/>
          <w:i/>
        </w:rPr>
        <w:t>____________________________________________</w:t>
      </w:r>
      <w:r>
        <w:rPr>
          <w:color w:val="000000"/>
        </w:rPr>
        <w:t xml:space="preserve"> </w:t>
      </w:r>
    </w:p>
    <w:p w14:paraId="23FF27B5" w14:textId="77777777" w:rsidR="00CD5B53" w:rsidRDefault="000F4B15">
      <w:pPr>
        <w:spacing w:after="137" w:line="259" w:lineRule="auto"/>
        <w:ind w:left="-5" w:right="205"/>
        <w:jc w:val="left"/>
      </w:pPr>
      <w:r>
        <w:t xml:space="preserve">Email address of AIR: </w:t>
      </w:r>
      <w:r>
        <w:rPr>
          <w:b/>
          <w:i/>
        </w:rPr>
        <w:t>____________________________________________</w:t>
      </w:r>
      <w:r>
        <w:rPr>
          <w:color w:val="000000"/>
        </w:rPr>
        <w:t xml:space="preserve"> </w:t>
      </w:r>
    </w:p>
    <w:p w14:paraId="0EA30A39" w14:textId="77777777" w:rsidR="00CD5B53" w:rsidRDefault="000F4B15">
      <w:pPr>
        <w:spacing w:after="137" w:line="259" w:lineRule="auto"/>
        <w:ind w:left="-5" w:right="205"/>
        <w:jc w:val="left"/>
      </w:pPr>
      <w:r>
        <w:t xml:space="preserve">Date: </w:t>
      </w:r>
      <w:r>
        <w:rPr>
          <w:b/>
          <w:i/>
        </w:rPr>
        <w:t>__________________</w:t>
      </w:r>
      <w:r>
        <w:rPr>
          <w:color w:val="000000"/>
        </w:rPr>
        <w:t xml:space="preserve"> </w:t>
      </w:r>
    </w:p>
    <w:p w14:paraId="1FCBDA6A" w14:textId="77777777" w:rsidR="00CD5B53" w:rsidRDefault="000F4B15">
      <w:pPr>
        <w:spacing w:after="0" w:line="259" w:lineRule="auto"/>
        <w:ind w:left="0" w:right="0" w:firstLine="0"/>
        <w:jc w:val="left"/>
      </w:pPr>
      <w:r>
        <w:rPr>
          <w:color w:val="000000"/>
        </w:rPr>
        <w:lastRenderedPageBreak/>
        <w:t xml:space="preserve"> </w:t>
      </w:r>
    </w:p>
    <w:p w14:paraId="6A86E6B4" w14:textId="6441C2A1" w:rsidR="00CD5B53" w:rsidRDefault="000F4B15">
      <w:pPr>
        <w:spacing w:after="79" w:line="259" w:lineRule="auto"/>
        <w:ind w:left="0" w:right="0" w:firstLine="0"/>
        <w:jc w:val="left"/>
        <w:rPr>
          <w:sz w:val="28"/>
        </w:rPr>
      </w:pPr>
      <w:r>
        <w:rPr>
          <w:sz w:val="28"/>
        </w:rPr>
        <w:t xml:space="preserve">Authorized Investigators: </w:t>
      </w:r>
    </w:p>
    <w:p w14:paraId="4F495C06" w14:textId="77777777" w:rsidR="00A257E3" w:rsidRDefault="00A257E3">
      <w:pPr>
        <w:spacing w:after="79" w:line="259" w:lineRule="auto"/>
        <w:ind w:left="0" w:right="0" w:firstLine="0"/>
        <w:jc w:val="left"/>
      </w:pPr>
    </w:p>
    <w:p w14:paraId="544D6B32" w14:textId="19F13992" w:rsidR="00CD5B53" w:rsidRDefault="000F4B15">
      <w:pPr>
        <w:ind w:left="-5" w:right="0"/>
      </w:pPr>
      <w:r>
        <w:t>As an Investigator, I acknowledge that I have read and understand the terms of this agreement.</w:t>
      </w:r>
      <w:r>
        <w:rPr>
          <w:color w:val="000000"/>
        </w:rPr>
        <w:t xml:space="preserve"> </w:t>
      </w:r>
    </w:p>
    <w:p w14:paraId="391634E8" w14:textId="77777777" w:rsidR="00CD5B53" w:rsidRDefault="000F4B15">
      <w:pPr>
        <w:spacing w:after="137" w:line="259" w:lineRule="auto"/>
        <w:ind w:left="-5" w:right="205"/>
        <w:jc w:val="left"/>
      </w:pPr>
      <w:r>
        <w:t xml:space="preserve">Name and title of Authorized Investigator: </w:t>
      </w:r>
      <w:r>
        <w:rPr>
          <w:b/>
          <w:i/>
        </w:rPr>
        <w:t>____________________________________________</w:t>
      </w:r>
      <w:r>
        <w:rPr>
          <w:color w:val="000000"/>
        </w:rPr>
        <w:t xml:space="preserve"> </w:t>
      </w:r>
    </w:p>
    <w:p w14:paraId="4BE26DF2" w14:textId="4F0991B7" w:rsidR="00A257E3" w:rsidRDefault="000F4B15">
      <w:pPr>
        <w:spacing w:after="0" w:line="392" w:lineRule="auto"/>
        <w:ind w:left="-5" w:right="205"/>
        <w:jc w:val="left"/>
        <w:rPr>
          <w:color w:val="000000"/>
        </w:rPr>
      </w:pPr>
      <w:r>
        <w:t xml:space="preserve">Signature of Authorized Investigator: </w:t>
      </w:r>
      <w:r>
        <w:rPr>
          <w:b/>
          <w:i/>
        </w:rPr>
        <w:t>________________________________________________</w:t>
      </w:r>
      <w:r>
        <w:rPr>
          <w:color w:val="000000"/>
        </w:rPr>
        <w:t xml:space="preserve"> </w:t>
      </w:r>
    </w:p>
    <w:p w14:paraId="546E31EA" w14:textId="2AA73859" w:rsidR="00A10AAB" w:rsidRDefault="00A257E3" w:rsidP="00A257E3">
      <w:pPr>
        <w:spacing w:after="0" w:line="392" w:lineRule="auto"/>
        <w:ind w:left="0" w:right="205" w:firstLine="0"/>
        <w:jc w:val="left"/>
        <w:rPr>
          <w:color w:val="000000"/>
        </w:rPr>
      </w:pPr>
      <w:r>
        <w:t xml:space="preserve">Date: </w:t>
      </w:r>
      <w:r>
        <w:rPr>
          <w:b/>
          <w:i/>
        </w:rPr>
        <w:t>__________________</w:t>
      </w:r>
      <w:r>
        <w:rPr>
          <w:color w:val="000000"/>
        </w:rPr>
        <w:t xml:space="preserve"> </w:t>
      </w:r>
    </w:p>
    <w:p w14:paraId="0DECE4B9" w14:textId="5B9E938F" w:rsidR="00CD5B53" w:rsidRPr="00A10AAB" w:rsidRDefault="00CD5B53" w:rsidP="00A10AAB">
      <w:pPr>
        <w:spacing w:after="0" w:line="392" w:lineRule="auto"/>
        <w:ind w:right="205"/>
        <w:jc w:val="left"/>
        <w:rPr>
          <w:color w:val="000000"/>
        </w:rPr>
      </w:pPr>
    </w:p>
    <w:p w14:paraId="540F50F1" w14:textId="77777777" w:rsidR="00CD5B53" w:rsidRDefault="000F4B15">
      <w:pPr>
        <w:ind w:left="-5" w:right="0"/>
      </w:pPr>
      <w:r>
        <w:t>As an Investigator, I acknowledge that I have read and understand the terms of this agreement and that I agree to its terms.</w:t>
      </w:r>
      <w:r>
        <w:rPr>
          <w:color w:val="000000"/>
        </w:rPr>
        <w:t xml:space="preserve"> </w:t>
      </w:r>
    </w:p>
    <w:p w14:paraId="6AA10F2E" w14:textId="77777777" w:rsidR="00CD5B53" w:rsidRDefault="000F4B15">
      <w:pPr>
        <w:spacing w:after="137" w:line="259" w:lineRule="auto"/>
        <w:ind w:left="-5" w:right="205"/>
        <w:jc w:val="left"/>
      </w:pPr>
      <w:r>
        <w:t xml:space="preserve">Name and title of Authorized Investigator: </w:t>
      </w:r>
      <w:r>
        <w:rPr>
          <w:b/>
          <w:i/>
        </w:rPr>
        <w:t>____________________________________________</w:t>
      </w:r>
      <w:r>
        <w:rPr>
          <w:color w:val="000000"/>
        </w:rPr>
        <w:t xml:space="preserve"> </w:t>
      </w:r>
    </w:p>
    <w:p w14:paraId="3B65363D" w14:textId="77777777" w:rsidR="00A10AAB" w:rsidRDefault="000F4B15">
      <w:pPr>
        <w:spacing w:after="0" w:line="387" w:lineRule="auto"/>
        <w:ind w:left="-5" w:right="205"/>
        <w:jc w:val="left"/>
        <w:rPr>
          <w:color w:val="000000"/>
        </w:rPr>
      </w:pPr>
      <w:r>
        <w:t xml:space="preserve">Signature of Authorized Investigator: </w:t>
      </w:r>
      <w:r>
        <w:rPr>
          <w:b/>
          <w:i/>
        </w:rPr>
        <w:t>________________________________________________</w:t>
      </w:r>
      <w:r>
        <w:rPr>
          <w:color w:val="000000"/>
        </w:rPr>
        <w:t xml:space="preserve"> </w:t>
      </w:r>
    </w:p>
    <w:p w14:paraId="3FD04B8D" w14:textId="6D8FA977" w:rsidR="00CD5B53" w:rsidRDefault="000F4B15">
      <w:pPr>
        <w:spacing w:after="0" w:line="387" w:lineRule="auto"/>
        <w:ind w:left="-5" w:right="205"/>
        <w:jc w:val="left"/>
      </w:pPr>
      <w:r>
        <w:t xml:space="preserve">Date: </w:t>
      </w:r>
      <w:r>
        <w:rPr>
          <w:b/>
          <w:i/>
        </w:rPr>
        <w:t>__________________</w:t>
      </w:r>
      <w:r>
        <w:rPr>
          <w:color w:val="000000"/>
        </w:rPr>
        <w:t xml:space="preserve"> </w:t>
      </w:r>
    </w:p>
    <w:p w14:paraId="34EF3305" w14:textId="77777777" w:rsidR="00CD5B53" w:rsidRDefault="000F4B15">
      <w:pPr>
        <w:spacing w:after="0" w:line="259" w:lineRule="auto"/>
        <w:ind w:left="0" w:right="0" w:firstLine="0"/>
        <w:jc w:val="left"/>
      </w:pPr>
      <w:r>
        <w:rPr>
          <w:color w:val="000000"/>
        </w:rPr>
        <w:t xml:space="preserve"> </w:t>
      </w:r>
    </w:p>
    <w:p w14:paraId="578515A4" w14:textId="77777777" w:rsidR="00CD5B53" w:rsidRDefault="000F4B15">
      <w:pPr>
        <w:ind w:left="-5" w:right="0"/>
      </w:pPr>
      <w:r>
        <w:t>As an Investigator, I acknowledge that I have read and understand the terms of this agreement and that I agree to its terms.</w:t>
      </w:r>
      <w:r>
        <w:rPr>
          <w:color w:val="000000"/>
        </w:rPr>
        <w:t xml:space="preserve"> </w:t>
      </w:r>
    </w:p>
    <w:p w14:paraId="279C11B7" w14:textId="77777777" w:rsidR="00CD5B53" w:rsidRDefault="000F4B15">
      <w:pPr>
        <w:spacing w:after="137" w:line="259" w:lineRule="auto"/>
        <w:ind w:left="-5" w:right="205"/>
        <w:jc w:val="left"/>
      </w:pPr>
      <w:r>
        <w:t xml:space="preserve">Name and title of Authorized Investigator: </w:t>
      </w:r>
      <w:r>
        <w:rPr>
          <w:b/>
          <w:i/>
        </w:rPr>
        <w:t>____________________________________________</w:t>
      </w:r>
      <w:r>
        <w:rPr>
          <w:color w:val="000000"/>
        </w:rPr>
        <w:t xml:space="preserve"> </w:t>
      </w:r>
    </w:p>
    <w:p w14:paraId="58E01705" w14:textId="77777777" w:rsidR="00A10AAB" w:rsidRDefault="000F4B15">
      <w:pPr>
        <w:spacing w:after="0" w:line="387" w:lineRule="auto"/>
        <w:ind w:left="-5" w:right="205"/>
        <w:jc w:val="left"/>
        <w:rPr>
          <w:color w:val="000000"/>
        </w:rPr>
      </w:pPr>
      <w:r>
        <w:t xml:space="preserve">Signature of Authorized Investigator: </w:t>
      </w:r>
      <w:r>
        <w:rPr>
          <w:b/>
          <w:i/>
        </w:rPr>
        <w:t>________________________________________________</w:t>
      </w:r>
      <w:r>
        <w:rPr>
          <w:color w:val="000000"/>
        </w:rPr>
        <w:t xml:space="preserve"> </w:t>
      </w:r>
    </w:p>
    <w:p w14:paraId="29606ADB" w14:textId="34DE8D50" w:rsidR="00CD5B53" w:rsidRDefault="000F4B15">
      <w:pPr>
        <w:spacing w:after="0" w:line="387" w:lineRule="auto"/>
        <w:ind w:left="-5" w:right="205"/>
        <w:jc w:val="left"/>
      </w:pPr>
      <w:r>
        <w:t xml:space="preserve">Date: </w:t>
      </w:r>
      <w:r>
        <w:rPr>
          <w:b/>
          <w:i/>
        </w:rPr>
        <w:t>__________________</w:t>
      </w:r>
      <w:r>
        <w:rPr>
          <w:color w:val="000000"/>
        </w:rPr>
        <w:t xml:space="preserve"> </w:t>
      </w:r>
    </w:p>
    <w:p w14:paraId="72F01112" w14:textId="77777777" w:rsidR="00CD5B53" w:rsidRDefault="000F4B15">
      <w:pPr>
        <w:spacing w:after="0" w:line="259" w:lineRule="auto"/>
        <w:ind w:left="0" w:right="0" w:firstLine="0"/>
        <w:jc w:val="left"/>
      </w:pPr>
      <w:r>
        <w:rPr>
          <w:color w:val="000000"/>
        </w:rPr>
        <w:t xml:space="preserve"> </w:t>
      </w:r>
    </w:p>
    <w:p w14:paraId="7ECBE49C" w14:textId="77777777" w:rsidR="00CD5B53" w:rsidRDefault="000F4B15">
      <w:pPr>
        <w:ind w:left="-5" w:right="0"/>
      </w:pPr>
      <w:r>
        <w:t>As an Investigator, I acknowledge that I have read and understand the terms of this agreement and that I agree to its terms.</w:t>
      </w:r>
      <w:r>
        <w:rPr>
          <w:color w:val="000000"/>
        </w:rPr>
        <w:t xml:space="preserve"> </w:t>
      </w:r>
    </w:p>
    <w:p w14:paraId="6F0E2549" w14:textId="77777777" w:rsidR="00CD5B53" w:rsidRDefault="000F4B15">
      <w:pPr>
        <w:spacing w:after="137" w:line="259" w:lineRule="auto"/>
        <w:ind w:left="-5" w:right="205"/>
        <w:jc w:val="left"/>
      </w:pPr>
      <w:r>
        <w:t xml:space="preserve">Name and title of Authorized Investigator: </w:t>
      </w:r>
      <w:r>
        <w:rPr>
          <w:b/>
          <w:i/>
        </w:rPr>
        <w:t>____________________________________________</w:t>
      </w:r>
      <w:r>
        <w:rPr>
          <w:color w:val="000000"/>
        </w:rPr>
        <w:t xml:space="preserve"> </w:t>
      </w:r>
    </w:p>
    <w:p w14:paraId="0CB96206" w14:textId="77777777" w:rsidR="00CD5B53" w:rsidRDefault="000F4B15">
      <w:pPr>
        <w:spacing w:after="137" w:line="259" w:lineRule="auto"/>
        <w:ind w:left="-5" w:right="205"/>
        <w:jc w:val="left"/>
      </w:pPr>
      <w:r>
        <w:t xml:space="preserve">Signature of Authorized Investigator: </w:t>
      </w:r>
      <w:r>
        <w:rPr>
          <w:b/>
          <w:i/>
        </w:rPr>
        <w:t>________________________________________________</w:t>
      </w:r>
      <w:r>
        <w:rPr>
          <w:color w:val="000000"/>
        </w:rPr>
        <w:t xml:space="preserve"> </w:t>
      </w:r>
    </w:p>
    <w:p w14:paraId="3EF24770" w14:textId="77777777" w:rsidR="00CD5B53" w:rsidRDefault="000F4B15">
      <w:pPr>
        <w:spacing w:after="0" w:line="259" w:lineRule="auto"/>
        <w:ind w:left="-5" w:right="205"/>
        <w:jc w:val="left"/>
      </w:pPr>
      <w:r>
        <w:t xml:space="preserve">Date: </w:t>
      </w:r>
      <w:r>
        <w:rPr>
          <w:b/>
          <w:i/>
        </w:rPr>
        <w:t>__________________</w:t>
      </w:r>
      <w:r>
        <w:rPr>
          <w:color w:val="000000"/>
        </w:rPr>
        <w:t xml:space="preserve"> </w:t>
      </w:r>
    </w:p>
    <w:p w14:paraId="6FAB638F" w14:textId="55F8DFDB" w:rsidR="00CD5B53" w:rsidRDefault="00CD5B53">
      <w:pPr>
        <w:spacing w:after="0" w:line="259" w:lineRule="auto"/>
        <w:ind w:left="0" w:right="0" w:firstLine="0"/>
        <w:jc w:val="left"/>
        <w:rPr>
          <w:color w:val="000000"/>
        </w:rPr>
      </w:pPr>
    </w:p>
    <w:p w14:paraId="52842531" w14:textId="77777777" w:rsidR="00A10AAB" w:rsidRDefault="00A10AAB">
      <w:pPr>
        <w:spacing w:after="0" w:line="259" w:lineRule="auto"/>
        <w:ind w:left="0" w:right="0" w:firstLine="0"/>
        <w:jc w:val="left"/>
        <w:rPr>
          <w:color w:val="000000"/>
          <w:sz w:val="28"/>
          <w:szCs w:val="28"/>
        </w:rPr>
      </w:pPr>
    </w:p>
    <w:p w14:paraId="47772B28" w14:textId="77777777" w:rsidR="00A10AAB" w:rsidRDefault="00A10AAB" w:rsidP="00A10AAB">
      <w:pPr>
        <w:ind w:left="-5" w:right="0"/>
      </w:pPr>
      <w:r>
        <w:t>As an Investigator, I acknowledge that I have read and understand the terms of this agreement and that I agree to its terms.</w:t>
      </w:r>
      <w:r>
        <w:rPr>
          <w:color w:val="000000"/>
        </w:rPr>
        <w:t xml:space="preserve"> </w:t>
      </w:r>
    </w:p>
    <w:p w14:paraId="41BF7712" w14:textId="77777777" w:rsidR="00A10AAB" w:rsidRDefault="00A10AAB" w:rsidP="00A10AAB">
      <w:pPr>
        <w:spacing w:after="137" w:line="259" w:lineRule="auto"/>
        <w:ind w:left="-5" w:right="205"/>
        <w:jc w:val="left"/>
      </w:pPr>
      <w:r>
        <w:t xml:space="preserve">Name and title of Authorized Investigator: </w:t>
      </w:r>
      <w:r>
        <w:rPr>
          <w:b/>
          <w:i/>
        </w:rPr>
        <w:t>____________________________________________</w:t>
      </w:r>
      <w:r>
        <w:rPr>
          <w:color w:val="000000"/>
        </w:rPr>
        <w:t xml:space="preserve"> </w:t>
      </w:r>
    </w:p>
    <w:p w14:paraId="6947C9B3" w14:textId="77777777" w:rsidR="00A10AAB" w:rsidRDefault="00A10AAB" w:rsidP="00A10AAB">
      <w:pPr>
        <w:spacing w:after="137" w:line="259" w:lineRule="auto"/>
        <w:ind w:left="-5" w:right="205"/>
        <w:jc w:val="left"/>
      </w:pPr>
      <w:r>
        <w:t xml:space="preserve">Signature of Authorized Investigator: </w:t>
      </w:r>
      <w:r>
        <w:rPr>
          <w:b/>
          <w:i/>
        </w:rPr>
        <w:t>________________________________________________</w:t>
      </w:r>
      <w:r>
        <w:rPr>
          <w:color w:val="000000"/>
        </w:rPr>
        <w:t xml:space="preserve"> </w:t>
      </w:r>
    </w:p>
    <w:p w14:paraId="64ADE0EE" w14:textId="7E4887A4" w:rsidR="00A10AAB" w:rsidRPr="00A10AAB" w:rsidRDefault="00A10AAB" w:rsidP="00A10AAB">
      <w:pPr>
        <w:spacing w:after="0" w:line="259" w:lineRule="auto"/>
        <w:ind w:left="-5" w:right="205"/>
        <w:jc w:val="left"/>
      </w:pPr>
      <w:r>
        <w:t xml:space="preserve">Date: </w:t>
      </w:r>
      <w:r>
        <w:rPr>
          <w:b/>
          <w:i/>
        </w:rPr>
        <w:t>__________________</w:t>
      </w:r>
      <w:r>
        <w:rPr>
          <w:color w:val="000000"/>
        </w:rPr>
        <w:t xml:space="preserve"> </w:t>
      </w:r>
    </w:p>
    <w:p w14:paraId="3C6B762B" w14:textId="77777777" w:rsidR="00A10AAB" w:rsidRDefault="00A10AAB">
      <w:pPr>
        <w:spacing w:after="0" w:line="259" w:lineRule="auto"/>
        <w:ind w:left="0" w:right="0" w:firstLine="0"/>
        <w:jc w:val="left"/>
        <w:rPr>
          <w:color w:val="000000"/>
          <w:sz w:val="28"/>
          <w:szCs w:val="28"/>
        </w:rPr>
      </w:pPr>
    </w:p>
    <w:p w14:paraId="1DC370EC" w14:textId="77777777" w:rsidR="00A10AAB" w:rsidRDefault="00A10AAB">
      <w:pPr>
        <w:spacing w:after="0" w:line="259" w:lineRule="auto"/>
        <w:ind w:left="0" w:right="0" w:firstLine="0"/>
        <w:jc w:val="left"/>
        <w:rPr>
          <w:color w:val="000000"/>
          <w:sz w:val="28"/>
          <w:szCs w:val="28"/>
        </w:rPr>
      </w:pPr>
    </w:p>
    <w:p w14:paraId="77404754" w14:textId="77777777" w:rsidR="00A10AAB" w:rsidRDefault="00A10AAB">
      <w:pPr>
        <w:spacing w:after="0" w:line="259" w:lineRule="auto"/>
        <w:ind w:left="0" w:right="0" w:firstLine="0"/>
        <w:jc w:val="left"/>
        <w:rPr>
          <w:color w:val="000000"/>
          <w:sz w:val="28"/>
          <w:szCs w:val="28"/>
        </w:rPr>
      </w:pPr>
    </w:p>
    <w:p w14:paraId="47B0C660" w14:textId="77FD5833" w:rsidR="00A10AAB" w:rsidRDefault="00A10AAB">
      <w:pPr>
        <w:spacing w:after="0" w:line="259" w:lineRule="auto"/>
        <w:ind w:left="0" w:right="0" w:firstLine="0"/>
        <w:jc w:val="left"/>
        <w:rPr>
          <w:color w:val="000000"/>
        </w:rPr>
      </w:pPr>
      <w:r w:rsidRPr="00A10AAB">
        <w:rPr>
          <w:color w:val="000000"/>
          <w:sz w:val="28"/>
          <w:szCs w:val="28"/>
        </w:rPr>
        <w:lastRenderedPageBreak/>
        <w:t>Authorized Studies</w:t>
      </w:r>
      <w:r>
        <w:rPr>
          <w:color w:val="000000"/>
        </w:rPr>
        <w:t>:</w:t>
      </w:r>
    </w:p>
    <w:p w14:paraId="4D2D91F1" w14:textId="6844964D" w:rsidR="00A10AAB" w:rsidRDefault="00A10AAB">
      <w:pPr>
        <w:spacing w:after="0" w:line="259" w:lineRule="auto"/>
        <w:ind w:left="0" w:right="0" w:firstLine="0"/>
        <w:jc w:val="left"/>
        <w:rPr>
          <w:color w:val="000000"/>
        </w:rPr>
      </w:pPr>
    </w:p>
    <w:p w14:paraId="2A46FA51" w14:textId="0CE856E9" w:rsidR="00A10AAB" w:rsidRDefault="00A10AAB">
      <w:pPr>
        <w:spacing w:after="0" w:line="259" w:lineRule="auto"/>
        <w:ind w:left="0" w:right="0" w:firstLine="0"/>
        <w:jc w:val="left"/>
        <w:rPr>
          <w:color w:val="000000"/>
        </w:rPr>
      </w:pPr>
      <w:r>
        <w:rPr>
          <w:color w:val="000000"/>
        </w:rPr>
        <w:t>Access to Lookit as described in the terms of this agreement is granted for these studies and time periods:</w:t>
      </w:r>
    </w:p>
    <w:p w14:paraId="485AD959" w14:textId="605107B8" w:rsidR="00A10AAB" w:rsidRDefault="00A10AAB">
      <w:pPr>
        <w:spacing w:after="0" w:line="259" w:lineRule="auto"/>
        <w:ind w:left="0" w:right="0" w:firstLine="0"/>
        <w:jc w:val="left"/>
        <w:rPr>
          <w:color w:val="000000"/>
        </w:rPr>
      </w:pPr>
    </w:p>
    <w:p w14:paraId="1BC0D2D1" w14:textId="77777777" w:rsidR="00A10AAB" w:rsidRDefault="00A10AAB">
      <w:pPr>
        <w:spacing w:after="0" w:line="259" w:lineRule="auto"/>
        <w:ind w:left="0" w:right="0" w:firstLine="0"/>
        <w:jc w:val="left"/>
        <w:rPr>
          <w:color w:val="000000"/>
        </w:rPr>
      </w:pPr>
    </w:p>
    <w:p w14:paraId="1FA1F643" w14:textId="3252562D" w:rsidR="00A10AAB" w:rsidRDefault="00A10AAB">
      <w:pPr>
        <w:spacing w:after="0" w:line="259" w:lineRule="auto"/>
        <w:ind w:left="0" w:right="0" w:firstLine="0"/>
        <w:jc w:val="left"/>
        <w:rPr>
          <w:color w:val="000000"/>
        </w:rPr>
      </w:pPr>
      <w:r>
        <w:rPr>
          <w:color w:val="000000"/>
        </w:rPr>
        <w:t>Name of Study: _______________________________________________________________________</w:t>
      </w:r>
    </w:p>
    <w:p w14:paraId="40AC9F7A" w14:textId="77777777" w:rsidR="00A10AAB" w:rsidRDefault="00A10AAB">
      <w:pPr>
        <w:spacing w:after="0" w:line="259" w:lineRule="auto"/>
        <w:ind w:left="0" w:right="0" w:firstLine="0"/>
        <w:jc w:val="left"/>
        <w:rPr>
          <w:color w:val="000000"/>
        </w:rPr>
      </w:pPr>
    </w:p>
    <w:p w14:paraId="0ECAEDD4" w14:textId="1E2BE2C5" w:rsidR="00A10AAB" w:rsidRDefault="00A10AAB">
      <w:pPr>
        <w:spacing w:after="0" w:line="259" w:lineRule="auto"/>
        <w:ind w:left="0" w:right="0" w:firstLine="0"/>
        <w:jc w:val="left"/>
        <w:rPr>
          <w:color w:val="000000"/>
        </w:rPr>
      </w:pPr>
      <w:r>
        <w:rPr>
          <w:color w:val="000000"/>
        </w:rPr>
        <w:t>Authorized Investigator: _________________________________________________________________</w:t>
      </w:r>
    </w:p>
    <w:p w14:paraId="2E92B19B" w14:textId="4CB4469F" w:rsidR="00A10AAB" w:rsidRDefault="00A10AAB">
      <w:pPr>
        <w:spacing w:after="0" w:line="259" w:lineRule="auto"/>
        <w:ind w:left="0" w:right="0" w:firstLine="0"/>
        <w:jc w:val="left"/>
        <w:rPr>
          <w:color w:val="000000"/>
        </w:rPr>
      </w:pPr>
    </w:p>
    <w:p w14:paraId="3B062E42" w14:textId="18710E56" w:rsidR="00A10AAB" w:rsidRDefault="00A10AAB">
      <w:pPr>
        <w:spacing w:after="0" w:line="259" w:lineRule="auto"/>
        <w:ind w:left="0" w:right="0" w:firstLine="0"/>
        <w:jc w:val="left"/>
        <w:rPr>
          <w:color w:val="000000"/>
        </w:rPr>
      </w:pPr>
      <w:r>
        <w:rPr>
          <w:color w:val="000000"/>
        </w:rPr>
        <w:t>Institutional ID Number: ________________________________________________________________</w:t>
      </w:r>
    </w:p>
    <w:p w14:paraId="4F2038B9" w14:textId="222CEE0C" w:rsidR="00A10AAB" w:rsidRDefault="00A10AAB">
      <w:pPr>
        <w:spacing w:after="0" w:line="259" w:lineRule="auto"/>
        <w:ind w:left="0" w:right="0" w:firstLine="0"/>
        <w:jc w:val="left"/>
        <w:rPr>
          <w:color w:val="000000"/>
        </w:rPr>
      </w:pPr>
    </w:p>
    <w:p w14:paraId="30B4F7DC" w14:textId="6FD6EA50" w:rsidR="00A10AAB" w:rsidRDefault="00A10AAB">
      <w:pPr>
        <w:spacing w:after="0" w:line="259" w:lineRule="auto"/>
        <w:ind w:left="0" w:right="0" w:firstLine="0"/>
        <w:jc w:val="left"/>
        <w:rPr>
          <w:color w:val="000000"/>
        </w:rPr>
      </w:pPr>
      <w:r>
        <w:rPr>
          <w:color w:val="000000"/>
        </w:rPr>
        <w:t>Start Date: _______________________ Termination Date: _____________________________________</w:t>
      </w:r>
    </w:p>
    <w:p w14:paraId="22E7FC7F" w14:textId="38CE613D" w:rsidR="00A10AAB" w:rsidRDefault="00A10AAB">
      <w:pPr>
        <w:spacing w:after="0" w:line="259" w:lineRule="auto"/>
        <w:ind w:left="0" w:right="0" w:firstLine="0"/>
        <w:jc w:val="left"/>
        <w:rPr>
          <w:color w:val="000000"/>
        </w:rPr>
      </w:pPr>
    </w:p>
    <w:p w14:paraId="6075377A" w14:textId="0BDE26C1" w:rsidR="00A10AAB" w:rsidRDefault="00A10AAB">
      <w:pPr>
        <w:spacing w:after="0" w:line="259" w:lineRule="auto"/>
        <w:ind w:left="0" w:right="0" w:firstLine="0"/>
        <w:jc w:val="left"/>
        <w:rPr>
          <w:color w:val="000000"/>
        </w:rPr>
      </w:pPr>
    </w:p>
    <w:p w14:paraId="59CD8B7B" w14:textId="77777777" w:rsidR="00A10AAB" w:rsidRDefault="00A10AAB" w:rsidP="00A10AAB">
      <w:pPr>
        <w:spacing w:after="0" w:line="259" w:lineRule="auto"/>
        <w:ind w:left="0" w:right="0" w:firstLine="0"/>
        <w:jc w:val="left"/>
        <w:rPr>
          <w:color w:val="000000"/>
        </w:rPr>
      </w:pPr>
    </w:p>
    <w:p w14:paraId="548CA912" w14:textId="4F6466EE" w:rsidR="00A10AAB" w:rsidRDefault="00A10AAB" w:rsidP="00A10AAB">
      <w:pPr>
        <w:spacing w:after="0" w:line="259" w:lineRule="auto"/>
        <w:ind w:left="0" w:right="0" w:firstLine="0"/>
        <w:jc w:val="left"/>
        <w:rPr>
          <w:color w:val="000000"/>
        </w:rPr>
      </w:pPr>
      <w:r>
        <w:rPr>
          <w:color w:val="000000"/>
        </w:rPr>
        <w:t>Name of Study: _______________________________________________________________________</w:t>
      </w:r>
    </w:p>
    <w:p w14:paraId="333EEF5B" w14:textId="77777777" w:rsidR="00A10AAB" w:rsidRDefault="00A10AAB" w:rsidP="00A10AAB">
      <w:pPr>
        <w:spacing w:after="0" w:line="259" w:lineRule="auto"/>
        <w:ind w:left="0" w:right="0" w:firstLine="0"/>
        <w:jc w:val="left"/>
        <w:rPr>
          <w:color w:val="000000"/>
        </w:rPr>
      </w:pPr>
    </w:p>
    <w:p w14:paraId="10714B68" w14:textId="77777777" w:rsidR="00A10AAB" w:rsidRDefault="00A10AAB" w:rsidP="00A10AAB">
      <w:pPr>
        <w:spacing w:after="0" w:line="259" w:lineRule="auto"/>
        <w:ind w:left="0" w:right="0" w:firstLine="0"/>
        <w:jc w:val="left"/>
        <w:rPr>
          <w:color w:val="000000"/>
        </w:rPr>
      </w:pPr>
      <w:r>
        <w:rPr>
          <w:color w:val="000000"/>
        </w:rPr>
        <w:t>Authorized Investigator: _________________________________________________________________</w:t>
      </w:r>
    </w:p>
    <w:p w14:paraId="656683FC" w14:textId="77777777" w:rsidR="00A10AAB" w:rsidRDefault="00A10AAB" w:rsidP="00A10AAB">
      <w:pPr>
        <w:spacing w:after="0" w:line="259" w:lineRule="auto"/>
        <w:ind w:left="0" w:right="0" w:firstLine="0"/>
        <w:jc w:val="left"/>
        <w:rPr>
          <w:color w:val="000000"/>
        </w:rPr>
      </w:pPr>
    </w:p>
    <w:p w14:paraId="28E24506" w14:textId="77777777" w:rsidR="00A10AAB" w:rsidRDefault="00A10AAB" w:rsidP="00A10AAB">
      <w:pPr>
        <w:spacing w:after="0" w:line="259" w:lineRule="auto"/>
        <w:ind w:left="0" w:right="0" w:firstLine="0"/>
        <w:jc w:val="left"/>
        <w:rPr>
          <w:color w:val="000000"/>
        </w:rPr>
      </w:pPr>
      <w:r>
        <w:rPr>
          <w:color w:val="000000"/>
        </w:rPr>
        <w:t>Institutional ID Number: ________________________________________________________________</w:t>
      </w:r>
    </w:p>
    <w:p w14:paraId="0B7EAEEE" w14:textId="77777777" w:rsidR="00A10AAB" w:rsidRDefault="00A10AAB" w:rsidP="00A10AAB">
      <w:pPr>
        <w:spacing w:after="0" w:line="259" w:lineRule="auto"/>
        <w:ind w:left="0" w:right="0" w:firstLine="0"/>
        <w:jc w:val="left"/>
        <w:rPr>
          <w:color w:val="000000"/>
        </w:rPr>
      </w:pPr>
    </w:p>
    <w:p w14:paraId="16099956" w14:textId="77777777" w:rsidR="00A10AAB" w:rsidRDefault="00A10AAB" w:rsidP="00A10AAB">
      <w:pPr>
        <w:spacing w:after="0" w:line="259" w:lineRule="auto"/>
        <w:ind w:left="0" w:right="0" w:firstLine="0"/>
        <w:jc w:val="left"/>
      </w:pPr>
      <w:r>
        <w:rPr>
          <w:color w:val="000000"/>
        </w:rPr>
        <w:t>Start Date: _______________________ Termination Date: _____________________________________</w:t>
      </w:r>
    </w:p>
    <w:p w14:paraId="64816F03" w14:textId="094C268D" w:rsidR="00A10AAB" w:rsidRDefault="00A10AAB">
      <w:pPr>
        <w:spacing w:after="0" w:line="259" w:lineRule="auto"/>
        <w:ind w:left="0" w:right="0" w:firstLine="0"/>
        <w:jc w:val="left"/>
      </w:pPr>
    </w:p>
    <w:p w14:paraId="496FAC70" w14:textId="5C372DE3" w:rsidR="00A10AAB" w:rsidRDefault="00A10AAB">
      <w:pPr>
        <w:spacing w:after="0" w:line="259" w:lineRule="auto"/>
        <w:ind w:left="0" w:right="0" w:firstLine="0"/>
        <w:jc w:val="left"/>
      </w:pPr>
    </w:p>
    <w:p w14:paraId="4BE83834" w14:textId="26C0FB75" w:rsidR="00A10AAB" w:rsidRDefault="00A10AAB">
      <w:pPr>
        <w:spacing w:after="0" w:line="259" w:lineRule="auto"/>
        <w:ind w:left="0" w:right="0" w:firstLine="0"/>
        <w:jc w:val="left"/>
      </w:pPr>
    </w:p>
    <w:p w14:paraId="21C9028F" w14:textId="77777777" w:rsidR="00A10AAB" w:rsidRDefault="00A10AAB" w:rsidP="00A10AAB">
      <w:pPr>
        <w:spacing w:after="0" w:line="259" w:lineRule="auto"/>
        <w:ind w:left="0" w:right="0" w:firstLine="0"/>
        <w:jc w:val="left"/>
        <w:rPr>
          <w:color w:val="000000"/>
        </w:rPr>
      </w:pPr>
      <w:r>
        <w:rPr>
          <w:color w:val="000000"/>
        </w:rPr>
        <w:t>Name of Study: _______________________________________________________________________</w:t>
      </w:r>
    </w:p>
    <w:p w14:paraId="3773EFCE" w14:textId="77777777" w:rsidR="00A10AAB" w:rsidRDefault="00A10AAB" w:rsidP="00A10AAB">
      <w:pPr>
        <w:spacing w:after="0" w:line="259" w:lineRule="auto"/>
        <w:ind w:left="0" w:right="0" w:firstLine="0"/>
        <w:jc w:val="left"/>
        <w:rPr>
          <w:color w:val="000000"/>
        </w:rPr>
      </w:pPr>
    </w:p>
    <w:p w14:paraId="75C39317" w14:textId="77777777" w:rsidR="00A10AAB" w:rsidRDefault="00A10AAB" w:rsidP="00A10AAB">
      <w:pPr>
        <w:spacing w:after="0" w:line="259" w:lineRule="auto"/>
        <w:ind w:left="0" w:right="0" w:firstLine="0"/>
        <w:jc w:val="left"/>
        <w:rPr>
          <w:color w:val="000000"/>
        </w:rPr>
      </w:pPr>
      <w:r>
        <w:rPr>
          <w:color w:val="000000"/>
        </w:rPr>
        <w:t>Authorized Investigator: _________________________________________________________________</w:t>
      </w:r>
    </w:p>
    <w:p w14:paraId="6AEED0B7" w14:textId="77777777" w:rsidR="00A10AAB" w:rsidRDefault="00A10AAB" w:rsidP="00A10AAB">
      <w:pPr>
        <w:spacing w:after="0" w:line="259" w:lineRule="auto"/>
        <w:ind w:left="0" w:right="0" w:firstLine="0"/>
        <w:jc w:val="left"/>
        <w:rPr>
          <w:color w:val="000000"/>
        </w:rPr>
      </w:pPr>
    </w:p>
    <w:p w14:paraId="66C9E3F4" w14:textId="77777777" w:rsidR="00A10AAB" w:rsidRDefault="00A10AAB" w:rsidP="00A10AAB">
      <w:pPr>
        <w:spacing w:after="0" w:line="259" w:lineRule="auto"/>
        <w:ind w:left="0" w:right="0" w:firstLine="0"/>
        <w:jc w:val="left"/>
        <w:rPr>
          <w:color w:val="000000"/>
        </w:rPr>
      </w:pPr>
      <w:r>
        <w:rPr>
          <w:color w:val="000000"/>
        </w:rPr>
        <w:t>Institutional ID Number: ________________________________________________________________</w:t>
      </w:r>
    </w:p>
    <w:p w14:paraId="6A3B01FF" w14:textId="77777777" w:rsidR="00A10AAB" w:rsidRDefault="00A10AAB" w:rsidP="00A10AAB">
      <w:pPr>
        <w:spacing w:after="0" w:line="259" w:lineRule="auto"/>
        <w:ind w:left="0" w:right="0" w:firstLine="0"/>
        <w:jc w:val="left"/>
        <w:rPr>
          <w:color w:val="000000"/>
        </w:rPr>
      </w:pPr>
    </w:p>
    <w:p w14:paraId="74C8853A" w14:textId="77777777" w:rsidR="00A10AAB" w:rsidRDefault="00A10AAB" w:rsidP="00A10AAB">
      <w:pPr>
        <w:spacing w:after="0" w:line="259" w:lineRule="auto"/>
        <w:ind w:left="0" w:right="0" w:firstLine="0"/>
        <w:jc w:val="left"/>
      </w:pPr>
      <w:r>
        <w:rPr>
          <w:color w:val="000000"/>
        </w:rPr>
        <w:t>Start Date: _______________________ Termination Date: _____________________________________</w:t>
      </w:r>
    </w:p>
    <w:p w14:paraId="547B85CE" w14:textId="4BABE9FF" w:rsidR="00A10AAB" w:rsidRDefault="00A10AAB">
      <w:pPr>
        <w:spacing w:after="0" w:line="259" w:lineRule="auto"/>
        <w:ind w:left="0" w:right="0" w:firstLine="0"/>
        <w:jc w:val="left"/>
      </w:pPr>
    </w:p>
    <w:p w14:paraId="1D3CB315" w14:textId="3CAEDF22" w:rsidR="00A10AAB" w:rsidRDefault="00A10AAB">
      <w:pPr>
        <w:spacing w:after="0" w:line="259" w:lineRule="auto"/>
        <w:ind w:left="0" w:right="0" w:firstLine="0"/>
        <w:jc w:val="left"/>
      </w:pPr>
    </w:p>
    <w:p w14:paraId="1BB2DF2A" w14:textId="3828107F" w:rsidR="00A10AAB" w:rsidRDefault="00A10AAB">
      <w:pPr>
        <w:spacing w:after="0" w:line="259" w:lineRule="auto"/>
        <w:ind w:left="0" w:right="0" w:firstLine="0"/>
        <w:jc w:val="left"/>
      </w:pPr>
    </w:p>
    <w:p w14:paraId="49F931F2" w14:textId="77777777" w:rsidR="00A10AAB" w:rsidRDefault="00A10AAB" w:rsidP="00A10AAB">
      <w:pPr>
        <w:spacing w:after="0" w:line="259" w:lineRule="auto"/>
        <w:ind w:left="0" w:right="0" w:firstLine="0"/>
        <w:jc w:val="left"/>
        <w:rPr>
          <w:color w:val="000000"/>
        </w:rPr>
      </w:pPr>
      <w:r>
        <w:rPr>
          <w:color w:val="000000"/>
        </w:rPr>
        <w:t>Name of Study: _______________________________________________________________________</w:t>
      </w:r>
    </w:p>
    <w:p w14:paraId="77FDDC5D" w14:textId="77777777" w:rsidR="00A10AAB" w:rsidRDefault="00A10AAB" w:rsidP="00A10AAB">
      <w:pPr>
        <w:spacing w:after="0" w:line="259" w:lineRule="auto"/>
        <w:ind w:left="0" w:right="0" w:firstLine="0"/>
        <w:jc w:val="left"/>
        <w:rPr>
          <w:color w:val="000000"/>
        </w:rPr>
      </w:pPr>
    </w:p>
    <w:p w14:paraId="60FBD89D" w14:textId="77777777" w:rsidR="00A10AAB" w:rsidRDefault="00A10AAB" w:rsidP="00A10AAB">
      <w:pPr>
        <w:spacing w:after="0" w:line="259" w:lineRule="auto"/>
        <w:ind w:left="0" w:right="0" w:firstLine="0"/>
        <w:jc w:val="left"/>
        <w:rPr>
          <w:color w:val="000000"/>
        </w:rPr>
      </w:pPr>
      <w:r>
        <w:rPr>
          <w:color w:val="000000"/>
        </w:rPr>
        <w:t>Authorized Investigator: _________________________________________________________________</w:t>
      </w:r>
    </w:p>
    <w:p w14:paraId="38B1F08D" w14:textId="77777777" w:rsidR="00A10AAB" w:rsidRDefault="00A10AAB" w:rsidP="00A10AAB">
      <w:pPr>
        <w:spacing w:after="0" w:line="259" w:lineRule="auto"/>
        <w:ind w:left="0" w:right="0" w:firstLine="0"/>
        <w:jc w:val="left"/>
        <w:rPr>
          <w:color w:val="000000"/>
        </w:rPr>
      </w:pPr>
    </w:p>
    <w:p w14:paraId="1D66322F" w14:textId="77777777" w:rsidR="00A10AAB" w:rsidRDefault="00A10AAB" w:rsidP="00A10AAB">
      <w:pPr>
        <w:spacing w:after="0" w:line="259" w:lineRule="auto"/>
        <w:ind w:left="0" w:right="0" w:firstLine="0"/>
        <w:jc w:val="left"/>
        <w:rPr>
          <w:color w:val="000000"/>
        </w:rPr>
      </w:pPr>
      <w:r>
        <w:rPr>
          <w:color w:val="000000"/>
        </w:rPr>
        <w:t>Institutional ID Number: ________________________________________________________________</w:t>
      </w:r>
    </w:p>
    <w:p w14:paraId="749FEA32" w14:textId="77777777" w:rsidR="00A10AAB" w:rsidRDefault="00A10AAB" w:rsidP="00A10AAB">
      <w:pPr>
        <w:spacing w:after="0" w:line="259" w:lineRule="auto"/>
        <w:ind w:left="0" w:right="0" w:firstLine="0"/>
        <w:jc w:val="left"/>
        <w:rPr>
          <w:color w:val="000000"/>
        </w:rPr>
      </w:pPr>
    </w:p>
    <w:p w14:paraId="35E8780D" w14:textId="77777777" w:rsidR="00A10AAB" w:rsidRDefault="00A10AAB" w:rsidP="00A10AAB">
      <w:pPr>
        <w:spacing w:after="0" w:line="259" w:lineRule="auto"/>
        <w:ind w:left="0" w:right="0" w:firstLine="0"/>
        <w:jc w:val="left"/>
      </w:pPr>
      <w:r>
        <w:rPr>
          <w:color w:val="000000"/>
        </w:rPr>
        <w:t>Start Date: _______________________ Termination Date: _____________________________________</w:t>
      </w:r>
    </w:p>
    <w:p w14:paraId="740DA17D" w14:textId="77777777" w:rsidR="00A10AAB" w:rsidRDefault="00A10AAB">
      <w:pPr>
        <w:spacing w:after="0" w:line="259" w:lineRule="auto"/>
        <w:ind w:left="0" w:right="0" w:firstLine="0"/>
        <w:jc w:val="left"/>
      </w:pPr>
    </w:p>
    <w:sectPr w:rsidR="00A10AAB">
      <w:pgSz w:w="12240" w:h="15840"/>
      <w:pgMar w:top="1451" w:right="1435" w:bottom="16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B53"/>
    <w:rsid w:val="000F4B15"/>
    <w:rsid w:val="002847C5"/>
    <w:rsid w:val="00A10AAB"/>
    <w:rsid w:val="00A257E3"/>
    <w:rsid w:val="00CD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E337D"/>
  <w15:docId w15:val="{9C225579-3CCA-C649-9394-868BCECC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248" w:lineRule="auto"/>
      <w:ind w:left="10" w:right="6" w:hanging="10"/>
      <w:jc w:val="both"/>
    </w:pPr>
    <w:rPr>
      <w:rFonts w:ascii="Times New Roman" w:eastAsia="Times New Roman" w:hAnsi="Times New Roman" w:cs="Times New Roman"/>
      <w:color w:val="333333"/>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257E3"/>
    <w:rPr>
      <w:rFonts w:ascii="Times New Roman" w:eastAsia="Times New Roman" w:hAnsi="Times New Roman" w:cs="Times New Roman"/>
      <w:color w:val="333333"/>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Lookit Institutional Agreement 2021.docx</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Lookit Institutional Agreement 2021.docx</dc:title>
  <dc:subject/>
  <dc:creator>Microsoft Office User</dc:creator>
  <cp:keywords/>
  <cp:lastModifiedBy>Microsoft Office User</cp:lastModifiedBy>
  <cp:revision>3</cp:revision>
  <dcterms:created xsi:type="dcterms:W3CDTF">2022-07-15T14:03:00Z</dcterms:created>
  <dcterms:modified xsi:type="dcterms:W3CDTF">2022-07-15T14:12:00Z</dcterms:modified>
</cp:coreProperties>
</file>